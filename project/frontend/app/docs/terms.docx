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C8" w:rsidRPr="00A5134C" w:rsidRDefault="00A95FC8" w:rsidP="00A95FC8">
      <w:pPr>
        <w:autoSpaceDE w:val="0"/>
        <w:autoSpaceDN w:val="0"/>
        <w:adjustRightInd w:val="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5DB">
        <w:rPr>
          <w:rFonts w:ascii="Times New Roman" w:hAnsi="Times New Roman" w:cs="Times New Roman"/>
          <w:b/>
          <w:bCs/>
          <w:sz w:val="28"/>
          <w:szCs w:val="28"/>
        </w:rPr>
        <w:t xml:space="preserve">Правила фотоконкурса </w:t>
      </w:r>
      <w:r w:rsidRPr="00A5134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5134C" w:rsidRPr="00A5134C">
        <w:rPr>
          <w:rFonts w:ascii="Times New Roman" w:hAnsi="Times New Roman" w:cs="Times New Roman"/>
          <w:b/>
          <w:bCs/>
          <w:sz w:val="28"/>
          <w:szCs w:val="28"/>
        </w:rPr>
        <w:t xml:space="preserve">Герой </w:t>
      </w:r>
      <w:proofErr w:type="spellStart"/>
      <w:r w:rsidR="00A5134C" w:rsidRPr="00A5134C">
        <w:rPr>
          <w:rFonts w:ascii="Times New Roman" w:hAnsi="Times New Roman" w:cs="Times New Roman"/>
          <w:b/>
          <w:bCs/>
          <w:sz w:val="28"/>
          <w:szCs w:val="28"/>
        </w:rPr>
        <w:t>Men's</w:t>
      </w:r>
      <w:proofErr w:type="spellEnd"/>
      <w:r w:rsidR="00A5134C" w:rsidRPr="00A513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134C" w:rsidRPr="00A5134C">
        <w:rPr>
          <w:rFonts w:ascii="Times New Roman" w:hAnsi="Times New Roman" w:cs="Times New Roman"/>
          <w:b/>
          <w:bCs/>
          <w:sz w:val="28"/>
          <w:szCs w:val="28"/>
        </w:rPr>
        <w:t>Health</w:t>
      </w:r>
      <w:proofErr w:type="spellEnd"/>
      <w:r w:rsidRPr="00A5134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95FC8" w:rsidRPr="001144B7" w:rsidRDefault="00A95FC8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44B7">
        <w:rPr>
          <w:rFonts w:ascii="Times New Roman" w:hAnsi="Times New Roman" w:cs="Times New Roman"/>
          <w:bCs/>
          <w:sz w:val="24"/>
          <w:szCs w:val="24"/>
        </w:rPr>
        <w:t xml:space="preserve">Конкурс </w:t>
      </w:r>
      <w:r w:rsidRPr="00A5134C">
        <w:rPr>
          <w:rFonts w:ascii="Times New Roman" w:hAnsi="Times New Roman" w:cs="Times New Roman"/>
          <w:bCs/>
          <w:sz w:val="24"/>
          <w:szCs w:val="24"/>
        </w:rPr>
        <w:t>«</w:t>
      </w:r>
      <w:r w:rsidR="00A5134C" w:rsidRPr="00A5134C">
        <w:rPr>
          <w:rFonts w:ascii="Times New Roman" w:hAnsi="Times New Roman" w:cs="Times New Roman"/>
          <w:b/>
          <w:bCs/>
          <w:sz w:val="24"/>
          <w:szCs w:val="24"/>
        </w:rPr>
        <w:t xml:space="preserve">Герой </w:t>
      </w:r>
      <w:proofErr w:type="spellStart"/>
      <w:r w:rsidR="00A5134C" w:rsidRPr="00A5134C">
        <w:rPr>
          <w:rFonts w:ascii="Times New Roman" w:hAnsi="Times New Roman" w:cs="Times New Roman"/>
          <w:b/>
          <w:bCs/>
          <w:sz w:val="24"/>
          <w:szCs w:val="24"/>
        </w:rPr>
        <w:t>Men's</w:t>
      </w:r>
      <w:proofErr w:type="spellEnd"/>
      <w:r w:rsidR="00A5134C" w:rsidRPr="00A513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134C" w:rsidRPr="00A5134C">
        <w:rPr>
          <w:rFonts w:ascii="Times New Roman" w:hAnsi="Times New Roman" w:cs="Times New Roman"/>
          <w:b/>
          <w:bCs/>
          <w:sz w:val="24"/>
          <w:szCs w:val="24"/>
        </w:rPr>
        <w:t>Health</w:t>
      </w:r>
      <w:proofErr w:type="spellEnd"/>
      <w:r w:rsidRPr="00A5134C">
        <w:rPr>
          <w:rFonts w:ascii="Times New Roman" w:hAnsi="Times New Roman" w:cs="Times New Roman"/>
          <w:bCs/>
          <w:sz w:val="24"/>
          <w:szCs w:val="24"/>
        </w:rPr>
        <w:t>»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 (далее — «Конкур</w:t>
      </w:r>
      <w:r>
        <w:rPr>
          <w:rFonts w:ascii="Times New Roman" w:hAnsi="Times New Roman" w:cs="Times New Roman"/>
          <w:bCs/>
          <w:sz w:val="24"/>
          <w:szCs w:val="24"/>
        </w:rPr>
        <w:t xml:space="preserve">с») проводится на сайте </w:t>
      </w:r>
      <w:r w:rsidR="00A5134C">
        <w:rPr>
          <w:rFonts w:ascii="Times New Roman" w:hAnsi="Times New Roman" w:cs="Times New Roman"/>
          <w:bCs/>
          <w:sz w:val="24"/>
          <w:szCs w:val="24"/>
        </w:rPr>
        <w:t>«</w:t>
      </w:r>
      <w:r w:rsidR="00A5134C">
        <w:rPr>
          <w:rFonts w:ascii="Times New Roman" w:hAnsi="Times New Roman" w:cs="Times New Roman"/>
          <w:bCs/>
          <w:sz w:val="24"/>
          <w:szCs w:val="24"/>
          <w:lang w:val="en-US"/>
        </w:rPr>
        <w:t>www</w:t>
      </w:r>
      <w:r w:rsidR="00A5134C">
        <w:rPr>
          <w:rFonts w:ascii="Times New Roman" w:hAnsi="Times New Roman" w:cs="Times New Roman"/>
          <w:bCs/>
          <w:sz w:val="24"/>
          <w:szCs w:val="24"/>
        </w:rPr>
        <w:t>.</w:t>
      </w:r>
      <w:hyperlink r:id="rId6" w:history="1">
        <w:r w:rsidR="00A5134C" w:rsidRPr="00A5134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mhealth.ru</w:t>
        </w:r>
      </w:hyperlink>
      <w:r w:rsidR="00A5134C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»</w:t>
      </w:r>
      <w:r w:rsidR="00A5134C">
        <w:t> </w:t>
      </w:r>
      <w:r w:rsidRPr="001144B7">
        <w:rPr>
          <w:rFonts w:ascii="Times New Roman" w:hAnsi="Times New Roman" w:cs="Times New Roman"/>
          <w:bCs/>
          <w:sz w:val="24"/>
          <w:szCs w:val="24"/>
        </w:rPr>
        <w:t>. Настоящий Конкурс предусматривает приз</w:t>
      </w:r>
      <w:r w:rsidR="00761D56">
        <w:rPr>
          <w:rFonts w:ascii="Times New Roman" w:hAnsi="Times New Roman" w:cs="Times New Roman"/>
          <w:bCs/>
          <w:sz w:val="24"/>
          <w:szCs w:val="24"/>
        </w:rPr>
        <w:t>ы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 победител</w:t>
      </w:r>
      <w:r w:rsidR="00761D56">
        <w:rPr>
          <w:rFonts w:ascii="Times New Roman" w:hAnsi="Times New Roman" w:cs="Times New Roman"/>
          <w:bCs/>
          <w:sz w:val="24"/>
          <w:szCs w:val="24"/>
        </w:rPr>
        <w:t>ям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 Конкурса, которы</w:t>
      </w:r>
      <w:r w:rsidR="00761D56">
        <w:rPr>
          <w:rFonts w:ascii="Times New Roman" w:hAnsi="Times New Roman" w:cs="Times New Roman"/>
          <w:bCs/>
          <w:sz w:val="24"/>
          <w:szCs w:val="24"/>
        </w:rPr>
        <w:t>е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 мо</w:t>
      </w:r>
      <w:r w:rsidR="00761D56">
        <w:rPr>
          <w:rFonts w:ascii="Times New Roman" w:hAnsi="Times New Roman" w:cs="Times New Roman"/>
          <w:bCs/>
          <w:sz w:val="24"/>
          <w:szCs w:val="24"/>
        </w:rPr>
        <w:t>гут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 быть получен</w:t>
      </w:r>
      <w:r w:rsidR="00761D56">
        <w:rPr>
          <w:rFonts w:ascii="Times New Roman" w:hAnsi="Times New Roman" w:cs="Times New Roman"/>
          <w:bCs/>
          <w:sz w:val="24"/>
          <w:szCs w:val="24"/>
        </w:rPr>
        <w:t>ы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 при выполнении условий и требований, изложенных в настоящих Правилах проведения Конкурса (далее — «Правила»).</w:t>
      </w:r>
    </w:p>
    <w:p w:rsidR="00A95FC8" w:rsidRPr="001144B7" w:rsidRDefault="00A95FC8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44B7">
        <w:rPr>
          <w:rFonts w:ascii="Times New Roman" w:hAnsi="Times New Roman" w:cs="Times New Roman"/>
          <w:bCs/>
          <w:sz w:val="24"/>
          <w:szCs w:val="24"/>
        </w:rPr>
        <w:t xml:space="preserve">В Конкурсе на сайте </w:t>
      </w:r>
      <w:r w:rsidR="00A5134C">
        <w:rPr>
          <w:rFonts w:ascii="Times New Roman" w:hAnsi="Times New Roman" w:cs="Times New Roman"/>
          <w:bCs/>
          <w:sz w:val="24"/>
          <w:szCs w:val="24"/>
        </w:rPr>
        <w:t>«</w:t>
      </w:r>
      <w:r w:rsidR="00A5134C">
        <w:rPr>
          <w:rFonts w:ascii="Times New Roman" w:hAnsi="Times New Roman" w:cs="Times New Roman"/>
          <w:bCs/>
          <w:sz w:val="24"/>
          <w:szCs w:val="24"/>
          <w:lang w:val="en-US"/>
        </w:rPr>
        <w:t>www</w:t>
      </w:r>
      <w:r w:rsidR="00A5134C">
        <w:rPr>
          <w:rFonts w:ascii="Times New Roman" w:hAnsi="Times New Roman" w:cs="Times New Roman"/>
          <w:bCs/>
          <w:sz w:val="24"/>
          <w:szCs w:val="24"/>
        </w:rPr>
        <w:t>.</w:t>
      </w:r>
      <w:hyperlink r:id="rId7" w:history="1">
        <w:r w:rsidR="00A5134C" w:rsidRPr="00A5134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mhealth.ru</w:t>
        </w:r>
      </w:hyperlink>
      <w:r w:rsidR="00A5134C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»</w:t>
      </w:r>
      <w:r w:rsidR="0076579B" w:rsidRPr="007657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579B" w:rsidRPr="001144B7">
        <w:rPr>
          <w:rFonts w:ascii="Times New Roman" w:hAnsi="Times New Roman" w:cs="Times New Roman"/>
          <w:bCs/>
          <w:sz w:val="24"/>
          <w:szCs w:val="24"/>
        </w:rPr>
        <w:t xml:space="preserve">(далее — «Сайт») </w:t>
      </w:r>
      <w:r w:rsidR="00A5134C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могут участвовать только зарегистрированные </w:t>
      </w:r>
      <w:proofErr w:type="gramStart"/>
      <w:r w:rsidRPr="001144B7">
        <w:rPr>
          <w:rFonts w:ascii="Times New Roman" w:hAnsi="Times New Roman" w:cs="Times New Roman"/>
          <w:bCs/>
          <w:sz w:val="24"/>
          <w:szCs w:val="24"/>
        </w:rPr>
        <w:t>интернет-пользователи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BF7FCB">
        <w:rPr>
          <w:rFonts w:ascii="Times New Roman" w:hAnsi="Times New Roman" w:cs="Times New Roman"/>
          <w:bCs/>
          <w:sz w:val="24"/>
          <w:szCs w:val="24"/>
        </w:rPr>
        <w:t xml:space="preserve">далее - </w:t>
      </w:r>
      <w:r>
        <w:rPr>
          <w:rFonts w:ascii="Times New Roman" w:hAnsi="Times New Roman" w:cs="Times New Roman"/>
          <w:bCs/>
          <w:sz w:val="24"/>
          <w:szCs w:val="24"/>
        </w:rPr>
        <w:t>«Участники»)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, при этом факт регистрации на Сайте является разрешением Участника Конкурса хранить и обрабатывать его </w:t>
      </w: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1144B7">
        <w:rPr>
          <w:rFonts w:ascii="Times New Roman" w:hAnsi="Times New Roman" w:cs="Times New Roman"/>
          <w:bCs/>
          <w:sz w:val="24"/>
          <w:szCs w:val="24"/>
        </w:rPr>
        <w:t xml:space="preserve">ерсональные данные в течение всего периода проведения Конкурса, а также в течение пяти лет после его завершения. </w:t>
      </w:r>
      <w:r w:rsidR="00466782">
        <w:rPr>
          <w:rFonts w:ascii="Times New Roman" w:hAnsi="Times New Roman" w:cs="Times New Roman"/>
          <w:bCs/>
          <w:sz w:val="24"/>
          <w:szCs w:val="24"/>
        </w:rPr>
        <w:t xml:space="preserve">Принятием настоящих Правил Участник выражает согласие на предоставление его персональных данных </w:t>
      </w:r>
      <w:r w:rsidR="00A5134C">
        <w:rPr>
          <w:rFonts w:ascii="Times New Roman" w:hAnsi="Times New Roman" w:cs="Times New Roman"/>
          <w:bCs/>
          <w:sz w:val="24"/>
          <w:szCs w:val="24"/>
        </w:rPr>
        <w:t>Организатору Конкурса</w:t>
      </w:r>
      <w:r w:rsidR="00466782">
        <w:rPr>
          <w:rFonts w:ascii="Times New Roman" w:hAnsi="Times New Roman" w:cs="Times New Roman"/>
          <w:bCs/>
          <w:sz w:val="24"/>
          <w:szCs w:val="24"/>
        </w:rPr>
        <w:t>.</w:t>
      </w:r>
    </w:p>
    <w:p w:rsidR="00A95FC8" w:rsidRPr="00E01E16" w:rsidRDefault="00A95FC8" w:rsidP="00E64D37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44B7">
        <w:rPr>
          <w:rFonts w:ascii="Times New Roman" w:hAnsi="Times New Roman" w:cs="Times New Roman"/>
          <w:bCs/>
          <w:sz w:val="24"/>
          <w:szCs w:val="24"/>
        </w:rPr>
        <w:t>Организат</w:t>
      </w:r>
      <w:r>
        <w:rPr>
          <w:rFonts w:ascii="Times New Roman" w:hAnsi="Times New Roman" w:cs="Times New Roman"/>
          <w:bCs/>
          <w:sz w:val="24"/>
          <w:szCs w:val="24"/>
        </w:rPr>
        <w:t xml:space="preserve">ор настоящего Конкурса </w:t>
      </w:r>
      <w:r w:rsidR="00E64D37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2F33EA" w:rsidRPr="00E01E16">
        <w:rPr>
          <w:rFonts w:ascii="Times New Roman" w:hAnsi="Times New Roman" w:cs="Times New Roman"/>
          <w:bCs/>
          <w:sz w:val="24"/>
          <w:szCs w:val="24"/>
        </w:rPr>
        <w:t>ООО «</w:t>
      </w:r>
      <w:proofErr w:type="spellStart"/>
      <w:r w:rsidR="002F33EA" w:rsidRPr="00E01E16">
        <w:rPr>
          <w:rFonts w:ascii="Times New Roman" w:hAnsi="Times New Roman" w:cs="Times New Roman"/>
          <w:bCs/>
          <w:sz w:val="24"/>
          <w:szCs w:val="24"/>
        </w:rPr>
        <w:t>Москоутаймс</w:t>
      </w:r>
      <w:proofErr w:type="spellEnd"/>
      <w:r w:rsidR="002F33EA" w:rsidRPr="00E01E16">
        <w:rPr>
          <w:rFonts w:ascii="Times New Roman" w:hAnsi="Times New Roman" w:cs="Times New Roman"/>
          <w:bCs/>
          <w:sz w:val="24"/>
          <w:szCs w:val="24"/>
        </w:rPr>
        <w:t xml:space="preserve">», ОГРН 1157746144467, ИНН 7704306823, местонахождение: 127018, </w:t>
      </w:r>
      <w:r w:rsidR="002F33EA">
        <w:rPr>
          <w:rFonts w:ascii="Times New Roman" w:hAnsi="Times New Roman" w:cs="Times New Roman"/>
          <w:bCs/>
          <w:sz w:val="24"/>
          <w:szCs w:val="24"/>
        </w:rPr>
        <w:t>г. Москва</w:t>
      </w:r>
      <w:r w:rsidR="002F33EA" w:rsidRPr="00E01E16">
        <w:rPr>
          <w:rFonts w:ascii="Times New Roman" w:hAnsi="Times New Roman" w:cs="Times New Roman"/>
          <w:bCs/>
          <w:sz w:val="24"/>
          <w:szCs w:val="24"/>
        </w:rPr>
        <w:t>, Полковая ул., дом 3, строение</w:t>
      </w:r>
      <w:r w:rsidR="002F33EA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E64D37" w:rsidRPr="00E64D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1E16" w:rsidRPr="00E01E16">
        <w:rPr>
          <w:rFonts w:ascii="Times New Roman" w:hAnsi="Times New Roman" w:cs="Times New Roman"/>
          <w:bCs/>
          <w:sz w:val="24"/>
          <w:szCs w:val="24"/>
        </w:rPr>
        <w:t>(далее – Организатор).</w:t>
      </w:r>
    </w:p>
    <w:p w:rsidR="00BF7FCB" w:rsidRPr="003877BF" w:rsidRDefault="00A95FC8" w:rsidP="00BF7FCB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4B7">
        <w:rPr>
          <w:rFonts w:ascii="Times New Roman" w:hAnsi="Times New Roman" w:cs="Times New Roman"/>
          <w:bCs/>
          <w:sz w:val="24"/>
          <w:szCs w:val="24"/>
        </w:rPr>
        <w:t>Указанный Конкурс проводится на территории Российской Федерации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период </w:t>
      </w:r>
      <w:bookmarkStart w:id="0" w:name="_GoBack"/>
      <w:r w:rsidRPr="00247A9A">
        <w:rPr>
          <w:rFonts w:ascii="Times New Roman" w:hAnsi="Times New Roman" w:cs="Times New Roman"/>
          <w:b/>
          <w:bCs/>
          <w:sz w:val="24"/>
          <w:szCs w:val="24"/>
        </w:rPr>
        <w:t xml:space="preserve">с </w:t>
      </w:r>
      <w:r w:rsidR="00247A9A" w:rsidRPr="00247A9A">
        <w:rPr>
          <w:rFonts w:ascii="Times New Roman" w:hAnsi="Times New Roman" w:cs="Times New Roman"/>
          <w:b/>
          <w:bCs/>
          <w:sz w:val="24"/>
          <w:szCs w:val="24"/>
        </w:rPr>
        <w:t>02 апреля</w:t>
      </w:r>
      <w:bookmarkEnd w:id="0"/>
      <w:r w:rsidR="00247A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77BF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F93EF5" w:rsidRPr="003877B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877BF">
        <w:rPr>
          <w:rFonts w:ascii="Times New Roman" w:hAnsi="Times New Roman" w:cs="Times New Roman"/>
          <w:b/>
          <w:bCs/>
          <w:sz w:val="24"/>
          <w:szCs w:val="24"/>
        </w:rPr>
        <w:t xml:space="preserve"> года по </w:t>
      </w:r>
      <w:r w:rsidR="00067DF9" w:rsidRPr="003877BF">
        <w:rPr>
          <w:rFonts w:ascii="Times New Roman" w:hAnsi="Times New Roman" w:cs="Times New Roman"/>
          <w:b/>
          <w:bCs/>
          <w:sz w:val="24"/>
          <w:szCs w:val="24"/>
        </w:rPr>
        <w:t xml:space="preserve">27 </w:t>
      </w:r>
      <w:r w:rsidR="00E64D37" w:rsidRPr="003877BF">
        <w:rPr>
          <w:rFonts w:ascii="Times New Roman" w:hAnsi="Times New Roman" w:cs="Times New Roman"/>
          <w:b/>
          <w:bCs/>
          <w:sz w:val="24"/>
          <w:szCs w:val="24"/>
        </w:rPr>
        <w:t>июля</w:t>
      </w:r>
      <w:r w:rsidR="00BF7FCB" w:rsidRPr="003877BF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="00F93EF5" w:rsidRPr="003877B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BF7FCB" w:rsidRPr="003877BF">
        <w:rPr>
          <w:rFonts w:ascii="Times New Roman" w:hAnsi="Times New Roman" w:cs="Times New Roman"/>
          <w:b/>
          <w:bCs/>
          <w:sz w:val="24"/>
          <w:szCs w:val="24"/>
        </w:rPr>
        <w:t xml:space="preserve"> года.</w:t>
      </w:r>
    </w:p>
    <w:p w:rsidR="00BF7FCB" w:rsidRDefault="00BF7FCB" w:rsidP="00BF7FCB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Участником Конкурса</w:t>
      </w:r>
      <w:r w:rsidRPr="00BF7FCB">
        <w:rPr>
          <w:rFonts w:ascii="Times New Roman" w:hAnsi="Times New Roman" w:cs="Times New Roman"/>
          <w:bCs/>
          <w:sz w:val="24"/>
          <w:szCs w:val="24"/>
        </w:rPr>
        <w:t xml:space="preserve"> может стать любое дееспособное физическое лицо</w:t>
      </w:r>
      <w:r w:rsidR="00CF752B">
        <w:rPr>
          <w:rFonts w:ascii="Times New Roman" w:hAnsi="Times New Roman" w:cs="Times New Roman"/>
          <w:bCs/>
          <w:sz w:val="24"/>
          <w:szCs w:val="24"/>
        </w:rPr>
        <w:t xml:space="preserve"> мужского пола</w:t>
      </w:r>
      <w:r w:rsidRPr="00BF7FCB">
        <w:rPr>
          <w:rFonts w:ascii="Times New Roman" w:hAnsi="Times New Roman" w:cs="Times New Roman"/>
          <w:bCs/>
          <w:sz w:val="24"/>
          <w:szCs w:val="24"/>
        </w:rPr>
        <w:t xml:space="preserve"> не моложе 18 лет, гражданин Российской Федерации, постоянно проживающий (зарегистрированный по месту жительства) на территории Российской Федерации.</w:t>
      </w:r>
    </w:p>
    <w:p w:rsidR="002B0BC9" w:rsidRDefault="002B0BC9" w:rsidP="00BF7FCB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0BC9">
        <w:rPr>
          <w:rFonts w:ascii="Times New Roman" w:hAnsi="Times New Roman" w:cs="Times New Roman"/>
          <w:bCs/>
          <w:sz w:val="24"/>
          <w:szCs w:val="24"/>
        </w:rPr>
        <w:t>В Конкурсе запрещается участвовать работникам и представителям Организатора</w:t>
      </w:r>
      <w:r w:rsidR="00466782">
        <w:rPr>
          <w:rFonts w:ascii="Times New Roman" w:hAnsi="Times New Roman" w:cs="Times New Roman"/>
          <w:bCs/>
          <w:sz w:val="24"/>
          <w:szCs w:val="24"/>
        </w:rPr>
        <w:t xml:space="preserve"> и Партнера</w:t>
      </w:r>
      <w:r w:rsidRPr="002B0BC9">
        <w:rPr>
          <w:rFonts w:ascii="Times New Roman" w:hAnsi="Times New Roman" w:cs="Times New Roman"/>
          <w:bCs/>
          <w:sz w:val="24"/>
          <w:szCs w:val="24"/>
        </w:rPr>
        <w:t>, аффилированным лицам Организатора</w:t>
      </w:r>
      <w:r w:rsidR="00466782">
        <w:rPr>
          <w:rFonts w:ascii="Times New Roman" w:hAnsi="Times New Roman" w:cs="Times New Roman"/>
          <w:bCs/>
          <w:sz w:val="24"/>
          <w:szCs w:val="24"/>
        </w:rPr>
        <w:t xml:space="preserve"> и Партнера</w:t>
      </w:r>
      <w:r w:rsidRPr="002B0BC9">
        <w:rPr>
          <w:rFonts w:ascii="Times New Roman" w:hAnsi="Times New Roman" w:cs="Times New Roman"/>
          <w:bCs/>
          <w:sz w:val="24"/>
          <w:szCs w:val="24"/>
        </w:rPr>
        <w:t>, членам семей таких работников и представителей, а также работникам и представителям любых других лиц, имеющих непосредственное отношение к организации проведения Конкурса либо к проведению настоящего Конкурса, равно как и членам их семей.</w:t>
      </w:r>
    </w:p>
    <w:p w:rsidR="002B0BC9" w:rsidRPr="001144B7" w:rsidRDefault="002B0BC9" w:rsidP="00BF7FCB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0BC9">
        <w:rPr>
          <w:rFonts w:ascii="Times New Roman" w:hAnsi="Times New Roman" w:cs="Times New Roman"/>
          <w:bCs/>
          <w:sz w:val="24"/>
          <w:szCs w:val="24"/>
        </w:rPr>
        <w:t>Конкурс не является лотереей либо иной, основанной на риске, игрой. Конкурс не носит вероятностного (случайного) характера, а проходит согласно настоящим Правилам.</w:t>
      </w:r>
    </w:p>
    <w:p w:rsidR="00A95FC8" w:rsidRPr="001144B7" w:rsidRDefault="00A95FC8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44B7">
        <w:rPr>
          <w:rFonts w:ascii="Times New Roman" w:hAnsi="Times New Roman" w:cs="Times New Roman"/>
          <w:bCs/>
          <w:sz w:val="24"/>
          <w:szCs w:val="24"/>
        </w:rPr>
        <w:t>Настоящий те</w:t>
      </w:r>
      <w:proofErr w:type="gramStart"/>
      <w:r w:rsidRPr="001144B7">
        <w:rPr>
          <w:rFonts w:ascii="Times New Roman" w:hAnsi="Times New Roman" w:cs="Times New Roman"/>
          <w:bCs/>
          <w:sz w:val="24"/>
          <w:szCs w:val="24"/>
        </w:rPr>
        <w:t>кст Пр</w:t>
      </w:r>
      <w:proofErr w:type="gramEnd"/>
      <w:r w:rsidRPr="001144B7">
        <w:rPr>
          <w:rFonts w:ascii="Times New Roman" w:hAnsi="Times New Roman" w:cs="Times New Roman"/>
          <w:bCs/>
          <w:sz w:val="24"/>
          <w:szCs w:val="24"/>
        </w:rPr>
        <w:t>авил Конкурса не является публичной офертой в соответствии со ст. 435 и ч. 2 ст. 437 Гражданского Кодекса РФ.</w:t>
      </w:r>
    </w:p>
    <w:p w:rsidR="00A95FC8" w:rsidRPr="001144B7" w:rsidRDefault="00A95FC8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4B7">
        <w:rPr>
          <w:rFonts w:ascii="Times New Roman" w:hAnsi="Times New Roman" w:cs="Times New Roman"/>
          <w:b/>
          <w:bCs/>
          <w:sz w:val="24"/>
          <w:szCs w:val="24"/>
        </w:rPr>
        <w:t>1. Сроки проведения Конкурса</w:t>
      </w:r>
    </w:p>
    <w:p w:rsidR="00E833F6" w:rsidRDefault="00E833F6" w:rsidP="00E833F6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33F6">
        <w:rPr>
          <w:rFonts w:ascii="Times New Roman" w:hAnsi="Times New Roman" w:cs="Times New Roman"/>
          <w:bCs/>
          <w:sz w:val="24"/>
          <w:szCs w:val="24"/>
        </w:rPr>
        <w:t xml:space="preserve">1.1. С </w:t>
      </w:r>
      <w:r w:rsidR="00247A9A" w:rsidRPr="00247A9A">
        <w:rPr>
          <w:rFonts w:ascii="Times New Roman" w:hAnsi="Times New Roman" w:cs="Times New Roman"/>
          <w:bCs/>
          <w:sz w:val="24"/>
          <w:szCs w:val="24"/>
        </w:rPr>
        <w:t xml:space="preserve">02 </w:t>
      </w:r>
      <w:r w:rsidR="00247A9A">
        <w:rPr>
          <w:rFonts w:ascii="Times New Roman" w:hAnsi="Times New Roman" w:cs="Times New Roman"/>
          <w:bCs/>
          <w:sz w:val="24"/>
          <w:szCs w:val="24"/>
        </w:rPr>
        <w:t xml:space="preserve">апреля </w:t>
      </w:r>
      <w:r w:rsidR="00F93EF5">
        <w:rPr>
          <w:rFonts w:ascii="Times New Roman" w:hAnsi="Times New Roman" w:cs="Times New Roman"/>
          <w:bCs/>
          <w:sz w:val="24"/>
          <w:szCs w:val="24"/>
        </w:rPr>
        <w:t>2018 года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по </w:t>
      </w:r>
      <w:r w:rsidR="00E66BDC">
        <w:rPr>
          <w:rFonts w:ascii="Times New Roman" w:hAnsi="Times New Roman" w:cs="Times New Roman"/>
          <w:bCs/>
          <w:sz w:val="24"/>
          <w:szCs w:val="24"/>
        </w:rPr>
        <w:t>30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6BDC">
        <w:rPr>
          <w:rFonts w:ascii="Times New Roman" w:hAnsi="Times New Roman" w:cs="Times New Roman"/>
          <w:bCs/>
          <w:sz w:val="24"/>
          <w:szCs w:val="24"/>
        </w:rPr>
        <w:t>июня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 w:rsidR="00F93EF5">
        <w:rPr>
          <w:rFonts w:ascii="Times New Roman" w:hAnsi="Times New Roman" w:cs="Times New Roman"/>
          <w:bCs/>
          <w:sz w:val="24"/>
          <w:szCs w:val="24"/>
        </w:rPr>
        <w:t>8</w:t>
      </w:r>
      <w:r w:rsidR="00EA5A0E">
        <w:rPr>
          <w:rFonts w:ascii="Times New Roman" w:hAnsi="Times New Roman" w:cs="Times New Roman"/>
          <w:bCs/>
          <w:sz w:val="24"/>
          <w:szCs w:val="24"/>
        </w:rPr>
        <w:t xml:space="preserve"> года — период приема фотографий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на сайте.</w:t>
      </w:r>
    </w:p>
    <w:p w:rsidR="00FA64D4" w:rsidRPr="00E833F6" w:rsidRDefault="00FA64D4" w:rsidP="00E833F6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1.2. </w:t>
      </w:r>
      <w:r w:rsidRPr="00E833F6">
        <w:rPr>
          <w:rFonts w:ascii="Times New Roman" w:hAnsi="Times New Roman" w:cs="Times New Roman"/>
          <w:bCs/>
          <w:sz w:val="24"/>
          <w:szCs w:val="24"/>
        </w:rPr>
        <w:t>С</w:t>
      </w:r>
      <w:r w:rsidR="00247A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7A9A" w:rsidRPr="00247A9A">
        <w:rPr>
          <w:rFonts w:ascii="Times New Roman" w:hAnsi="Times New Roman" w:cs="Times New Roman"/>
          <w:bCs/>
          <w:sz w:val="24"/>
          <w:szCs w:val="24"/>
        </w:rPr>
        <w:t xml:space="preserve">02 </w:t>
      </w:r>
      <w:r w:rsidR="00247A9A">
        <w:rPr>
          <w:rFonts w:ascii="Times New Roman" w:hAnsi="Times New Roman" w:cs="Times New Roman"/>
          <w:bCs/>
          <w:sz w:val="24"/>
          <w:szCs w:val="24"/>
        </w:rPr>
        <w:t xml:space="preserve">апреля </w:t>
      </w:r>
      <w:r>
        <w:rPr>
          <w:rFonts w:ascii="Times New Roman" w:hAnsi="Times New Roman" w:cs="Times New Roman"/>
          <w:bCs/>
          <w:sz w:val="24"/>
          <w:szCs w:val="24"/>
        </w:rPr>
        <w:t>2018 года по 13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июля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период голосования за участников Конкурса.</w:t>
      </w:r>
    </w:p>
    <w:p w:rsidR="00E833F6" w:rsidRDefault="00E833F6" w:rsidP="00E833F6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33F6">
        <w:rPr>
          <w:rFonts w:ascii="Times New Roman" w:hAnsi="Times New Roman" w:cs="Times New Roman"/>
          <w:bCs/>
          <w:sz w:val="24"/>
          <w:szCs w:val="24"/>
        </w:rPr>
        <w:t>1.</w:t>
      </w:r>
      <w:r w:rsidR="00FA64D4">
        <w:rPr>
          <w:rFonts w:ascii="Times New Roman" w:hAnsi="Times New Roman" w:cs="Times New Roman"/>
          <w:bCs/>
          <w:sz w:val="24"/>
          <w:szCs w:val="24"/>
        </w:rPr>
        <w:t>3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A64D4">
        <w:rPr>
          <w:rFonts w:ascii="Times New Roman" w:hAnsi="Times New Roman" w:cs="Times New Roman"/>
          <w:bCs/>
          <w:sz w:val="24"/>
          <w:szCs w:val="24"/>
        </w:rPr>
        <w:t>27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4D37">
        <w:rPr>
          <w:rFonts w:ascii="Times New Roman" w:hAnsi="Times New Roman" w:cs="Times New Roman"/>
          <w:bCs/>
          <w:sz w:val="24"/>
          <w:szCs w:val="24"/>
        </w:rPr>
        <w:t>июля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 w:rsidR="00F93EF5">
        <w:rPr>
          <w:rFonts w:ascii="Times New Roman" w:hAnsi="Times New Roman" w:cs="Times New Roman"/>
          <w:bCs/>
          <w:sz w:val="24"/>
          <w:szCs w:val="24"/>
        </w:rPr>
        <w:t>8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года — </w:t>
      </w:r>
      <w:r w:rsidR="00E64D37">
        <w:rPr>
          <w:rFonts w:ascii="Times New Roman" w:hAnsi="Times New Roman" w:cs="Times New Roman"/>
          <w:bCs/>
          <w:sz w:val="24"/>
          <w:szCs w:val="24"/>
        </w:rPr>
        <w:t>подведение итогов Конкурса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и оповещени</w:t>
      </w:r>
      <w:r w:rsidR="00E64D37">
        <w:rPr>
          <w:rFonts w:ascii="Times New Roman" w:hAnsi="Times New Roman" w:cs="Times New Roman"/>
          <w:bCs/>
          <w:sz w:val="24"/>
          <w:szCs w:val="24"/>
        </w:rPr>
        <w:t>е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 победител</w:t>
      </w:r>
      <w:r w:rsidR="00155AEB">
        <w:rPr>
          <w:rFonts w:ascii="Times New Roman" w:hAnsi="Times New Roman" w:cs="Times New Roman"/>
          <w:bCs/>
          <w:sz w:val="24"/>
          <w:szCs w:val="24"/>
        </w:rPr>
        <w:t>ей</w:t>
      </w:r>
      <w:r w:rsidRPr="00E833F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E01E16" w:rsidRDefault="00E01E16" w:rsidP="00E01E16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E16">
        <w:rPr>
          <w:rFonts w:ascii="Times New Roman" w:hAnsi="Times New Roman" w:cs="Times New Roman"/>
          <w:b/>
          <w:bCs/>
          <w:sz w:val="24"/>
          <w:szCs w:val="24"/>
        </w:rPr>
        <w:t>2. Цель проведения Конкурса</w:t>
      </w:r>
    </w:p>
    <w:p w:rsidR="00E66BDC" w:rsidRPr="00E66BDC" w:rsidRDefault="005558C9" w:rsidP="00E01E16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Воспитание в участниках Конкурса стремления к здоровому образу жизни.</w:t>
      </w:r>
      <w:r w:rsidR="00E66BD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95FC8" w:rsidRPr="001144B7" w:rsidRDefault="00E01E16" w:rsidP="00E833F6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 xml:space="preserve">. Порядок участия в Конкурсе на сайте </w:t>
      </w:r>
    </w:p>
    <w:p w:rsidR="00C704BA" w:rsidRDefault="00FA64D4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3.1. Для участ</w:t>
      </w:r>
      <w:r w:rsidR="00C704BA">
        <w:rPr>
          <w:rFonts w:ascii="Times New Roman" w:hAnsi="Times New Roman" w:cs="Times New Roman"/>
          <w:bCs/>
          <w:sz w:val="24"/>
          <w:szCs w:val="24"/>
        </w:rPr>
        <w:t xml:space="preserve">ия в </w:t>
      </w:r>
      <w:r w:rsidR="005558C9">
        <w:rPr>
          <w:rFonts w:ascii="Times New Roman" w:hAnsi="Times New Roman" w:cs="Times New Roman"/>
          <w:bCs/>
          <w:sz w:val="24"/>
          <w:szCs w:val="24"/>
        </w:rPr>
        <w:t xml:space="preserve">Конкурсе </w:t>
      </w:r>
      <w:r w:rsidR="00C704BA">
        <w:rPr>
          <w:rFonts w:ascii="Times New Roman" w:hAnsi="Times New Roman" w:cs="Times New Roman"/>
          <w:bCs/>
          <w:sz w:val="24"/>
          <w:szCs w:val="24"/>
        </w:rPr>
        <w:t xml:space="preserve">необходимо: </w:t>
      </w:r>
    </w:p>
    <w:p w:rsidR="00FA64D4" w:rsidRDefault="00C704BA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зареги</w:t>
      </w:r>
      <w:r w:rsidR="00FA64D4">
        <w:rPr>
          <w:rFonts w:ascii="Times New Roman" w:hAnsi="Times New Roman" w:cs="Times New Roman"/>
          <w:bCs/>
          <w:sz w:val="24"/>
          <w:szCs w:val="24"/>
        </w:rPr>
        <w:t>с</w:t>
      </w:r>
      <w:r>
        <w:rPr>
          <w:rFonts w:ascii="Times New Roman" w:hAnsi="Times New Roman" w:cs="Times New Roman"/>
          <w:bCs/>
          <w:sz w:val="24"/>
          <w:szCs w:val="24"/>
        </w:rPr>
        <w:t>т</w:t>
      </w:r>
      <w:r w:rsidR="00FA64D4">
        <w:rPr>
          <w:rFonts w:ascii="Times New Roman" w:hAnsi="Times New Roman" w:cs="Times New Roman"/>
          <w:bCs/>
          <w:sz w:val="24"/>
          <w:szCs w:val="24"/>
        </w:rPr>
        <w:t>рироваться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сайте путем авторизации с помощью социальных сетей;</w:t>
      </w:r>
    </w:p>
    <w:p w:rsidR="00C704BA" w:rsidRDefault="00C704BA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заполнить анкету, ответив на все вопросы;</w:t>
      </w:r>
    </w:p>
    <w:p w:rsidR="00C704BA" w:rsidRDefault="00C704BA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приложить к анкете 4-5 своих фотографий </w:t>
      </w:r>
      <w:r w:rsidRPr="00C704BA">
        <w:rPr>
          <w:rFonts w:ascii="Times New Roman" w:hAnsi="Times New Roman" w:cs="Times New Roman"/>
          <w:sz w:val="24"/>
          <w:szCs w:val="24"/>
        </w:rPr>
        <w:t>в формате *.</w:t>
      </w:r>
      <w:proofErr w:type="spellStart"/>
      <w:r w:rsidRPr="00C704BA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C704BA">
        <w:rPr>
          <w:rFonts w:ascii="Times New Roman" w:hAnsi="Times New Roman" w:cs="Times New Roman"/>
          <w:sz w:val="24"/>
          <w:szCs w:val="24"/>
        </w:rPr>
        <w:t xml:space="preserve">. Одна из фотографий будет </w:t>
      </w:r>
      <w:proofErr w:type="spellStart"/>
      <w:r w:rsidRPr="00C704BA">
        <w:rPr>
          <w:rFonts w:ascii="Times New Roman" w:hAnsi="Times New Roman" w:cs="Times New Roman"/>
          <w:sz w:val="24"/>
          <w:szCs w:val="24"/>
        </w:rPr>
        <w:t>юзерпиком</w:t>
      </w:r>
      <w:proofErr w:type="spellEnd"/>
      <w:r w:rsidRPr="00C704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04BA">
        <w:rPr>
          <w:rFonts w:ascii="Times New Roman" w:hAnsi="Times New Roman" w:cs="Times New Roman"/>
          <w:sz w:val="24"/>
          <w:szCs w:val="24"/>
        </w:rPr>
        <w:t>профайла</w:t>
      </w:r>
      <w:proofErr w:type="spellEnd"/>
      <w:r w:rsidRPr="00C704BA">
        <w:rPr>
          <w:rFonts w:ascii="Times New Roman" w:hAnsi="Times New Roman" w:cs="Times New Roman"/>
          <w:sz w:val="24"/>
          <w:szCs w:val="24"/>
        </w:rPr>
        <w:t xml:space="preserve"> участника</w:t>
      </w:r>
      <w:r>
        <w:rPr>
          <w:rFonts w:ascii="Times New Roman" w:hAnsi="Times New Roman" w:cs="Times New Roman"/>
          <w:sz w:val="24"/>
          <w:szCs w:val="24"/>
        </w:rPr>
        <w:t xml:space="preserve">. На фотографии должно быть отчетливо видно лицо участника </w:t>
      </w:r>
      <w:r w:rsidR="005558C9">
        <w:rPr>
          <w:rFonts w:ascii="Times New Roman" w:hAnsi="Times New Roman" w:cs="Times New Roman"/>
          <w:sz w:val="24"/>
          <w:szCs w:val="24"/>
        </w:rPr>
        <w:t>Конкурса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04BA" w:rsidRPr="00C704BA" w:rsidRDefault="00C704BA" w:rsidP="00C704BA">
      <w:pPr>
        <w:spacing w:before="100" w:beforeAutospacing="1"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704BA">
        <w:rPr>
          <w:rFonts w:ascii="Times New Roman" w:hAnsi="Times New Roman" w:cs="Times New Roman"/>
          <w:sz w:val="24"/>
          <w:szCs w:val="24"/>
        </w:rPr>
        <w:t xml:space="preserve">3.2. Заполненная заявка отправляется на </w:t>
      </w:r>
      <w:proofErr w:type="spellStart"/>
      <w:r w:rsidRPr="00C704BA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 w:rsidRPr="00C704BA">
        <w:rPr>
          <w:rFonts w:ascii="Times New Roman" w:hAnsi="Times New Roman" w:cs="Times New Roman"/>
          <w:sz w:val="24"/>
          <w:szCs w:val="24"/>
        </w:rPr>
        <w:t xml:space="preserve">. Рассмотрение заявки может занять у Организатора до 10 календарных дней. Организатор оставляет за собой право отклонить заявку на участие в Конкурсе </w:t>
      </w:r>
      <w:r>
        <w:rPr>
          <w:rFonts w:ascii="Times New Roman" w:hAnsi="Times New Roman" w:cs="Times New Roman"/>
          <w:sz w:val="24"/>
          <w:szCs w:val="24"/>
        </w:rPr>
        <w:t xml:space="preserve">без объяснения причин </w:t>
      </w:r>
      <w:r w:rsidRPr="00C704BA">
        <w:rPr>
          <w:rFonts w:ascii="Times New Roman" w:hAnsi="Times New Roman" w:cs="Times New Roman"/>
          <w:sz w:val="24"/>
          <w:szCs w:val="24"/>
        </w:rPr>
        <w:t>или уточнять информацию анкеты участника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704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3F6" w:rsidRPr="00E01E16" w:rsidRDefault="00C704BA" w:rsidP="00C704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>3.3</w:t>
      </w:r>
      <w:r w:rsidR="000A0E9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908FF">
        <w:rPr>
          <w:rFonts w:ascii="Times New Roman" w:hAnsi="Times New Roman" w:cs="Times New Roman"/>
          <w:bCs/>
          <w:sz w:val="24"/>
          <w:szCs w:val="24"/>
        </w:rPr>
        <w:t>В Конкурсе участвуют фотографии</w:t>
      </w:r>
      <w:r w:rsidR="00E833F6" w:rsidRPr="00E833F6">
        <w:rPr>
          <w:rFonts w:ascii="Times New Roman" w:hAnsi="Times New Roman" w:cs="Times New Roman"/>
          <w:bCs/>
          <w:sz w:val="24"/>
          <w:szCs w:val="24"/>
        </w:rPr>
        <w:t xml:space="preserve">, отправленные не позднее 23:59:59 (московское время) </w:t>
      </w:r>
      <w:r w:rsidR="009908FF">
        <w:rPr>
          <w:rFonts w:ascii="Times New Roman" w:hAnsi="Times New Roman" w:cs="Times New Roman"/>
          <w:bCs/>
          <w:sz w:val="24"/>
          <w:szCs w:val="24"/>
        </w:rPr>
        <w:t>30</w:t>
      </w:r>
      <w:r w:rsidR="00E833F6" w:rsidRPr="00E833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08FF">
        <w:rPr>
          <w:rFonts w:ascii="Times New Roman" w:hAnsi="Times New Roman" w:cs="Times New Roman"/>
          <w:bCs/>
          <w:sz w:val="24"/>
          <w:szCs w:val="24"/>
        </w:rPr>
        <w:t>июн</w:t>
      </w:r>
      <w:r w:rsidR="00E64D37">
        <w:rPr>
          <w:rFonts w:ascii="Times New Roman" w:hAnsi="Times New Roman" w:cs="Times New Roman"/>
          <w:bCs/>
          <w:sz w:val="24"/>
          <w:szCs w:val="24"/>
        </w:rPr>
        <w:t>я</w:t>
      </w:r>
      <w:r w:rsidR="00E833F6" w:rsidRPr="00E833F6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 w:rsidR="00E64D37">
        <w:rPr>
          <w:rFonts w:ascii="Times New Roman" w:hAnsi="Times New Roman" w:cs="Times New Roman"/>
          <w:bCs/>
          <w:sz w:val="24"/>
          <w:szCs w:val="24"/>
        </w:rPr>
        <w:t>7</w:t>
      </w:r>
      <w:r w:rsidR="00E833F6" w:rsidRPr="00E833F6">
        <w:rPr>
          <w:rFonts w:ascii="Times New Roman" w:hAnsi="Times New Roman" w:cs="Times New Roman"/>
          <w:bCs/>
          <w:sz w:val="24"/>
          <w:szCs w:val="24"/>
        </w:rPr>
        <w:t xml:space="preserve"> года.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C704BA">
        <w:rPr>
          <w:rFonts w:ascii="Times New Roman" w:hAnsi="Times New Roman" w:cs="Times New Roman"/>
          <w:bCs/>
          <w:sz w:val="24"/>
          <w:szCs w:val="24"/>
        </w:rPr>
        <w:t>4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 К участию принимаются фотографии, соответствующие теме </w:t>
      </w:r>
      <w:r w:rsidR="00A95FC8">
        <w:rPr>
          <w:rFonts w:ascii="Times New Roman" w:hAnsi="Times New Roman" w:cs="Times New Roman"/>
          <w:bCs/>
          <w:sz w:val="24"/>
          <w:szCs w:val="24"/>
        </w:rPr>
        <w:t>К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онкурса.</w:t>
      </w:r>
      <w:r w:rsidR="00CB240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C704BA">
        <w:rPr>
          <w:rFonts w:ascii="Times New Roman" w:hAnsi="Times New Roman" w:cs="Times New Roman"/>
          <w:bCs/>
          <w:sz w:val="24"/>
          <w:szCs w:val="24"/>
        </w:rPr>
        <w:t>5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 Каждый Участник Конкурса может предоставить на Конкурс не более пяти (5) </w:t>
      </w:r>
      <w:r w:rsidR="00FA64D4">
        <w:rPr>
          <w:rFonts w:ascii="Times New Roman" w:hAnsi="Times New Roman" w:cs="Times New Roman"/>
          <w:bCs/>
          <w:sz w:val="24"/>
          <w:szCs w:val="24"/>
        </w:rPr>
        <w:t>фотографий.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C704BA">
        <w:rPr>
          <w:rFonts w:ascii="Times New Roman" w:hAnsi="Times New Roman" w:cs="Times New Roman"/>
          <w:bCs/>
          <w:sz w:val="24"/>
          <w:szCs w:val="24"/>
        </w:rPr>
        <w:t>6</w:t>
      </w:r>
      <w:r w:rsidR="00FA64D4">
        <w:rPr>
          <w:rFonts w:ascii="Times New Roman" w:hAnsi="Times New Roman" w:cs="Times New Roman"/>
          <w:bCs/>
          <w:sz w:val="24"/>
          <w:szCs w:val="24"/>
        </w:rPr>
        <w:t>. Отправляя фотографии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на Конкурс, Участник дает разрешение на использование предоставленного им материала Организатором при анонсировании</w:t>
      </w:r>
      <w:r w:rsidR="000A0E91">
        <w:rPr>
          <w:rFonts w:ascii="Times New Roman" w:hAnsi="Times New Roman" w:cs="Times New Roman"/>
          <w:bCs/>
          <w:sz w:val="24"/>
          <w:szCs w:val="24"/>
        </w:rPr>
        <w:t xml:space="preserve"> Конкурса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, освещении его в СМИ.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C704BA">
        <w:rPr>
          <w:rFonts w:ascii="Times New Roman" w:hAnsi="Times New Roman" w:cs="Times New Roman"/>
          <w:bCs/>
          <w:sz w:val="24"/>
          <w:szCs w:val="24"/>
        </w:rPr>
        <w:t>7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 Организатор вправе отправлять Участнику Конкурса информационные сообщения по электронному адресу, указанному Участником при регистрации на сайте. 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C704BA">
        <w:rPr>
          <w:rFonts w:ascii="Times New Roman" w:hAnsi="Times New Roman" w:cs="Times New Roman"/>
          <w:bCs/>
          <w:sz w:val="24"/>
          <w:szCs w:val="24"/>
        </w:rPr>
        <w:t>8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 Для </w:t>
      </w:r>
      <w:r w:rsidR="00FA64D4">
        <w:rPr>
          <w:rFonts w:ascii="Times New Roman" w:hAnsi="Times New Roman" w:cs="Times New Roman"/>
          <w:bCs/>
          <w:sz w:val="24"/>
          <w:szCs w:val="24"/>
        </w:rPr>
        <w:t>первоначальной заявки фотографии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должны быть отправлены в </w:t>
      </w:r>
      <w:r w:rsidR="00FA64D4">
        <w:rPr>
          <w:rFonts w:ascii="Times New Roman" w:hAnsi="Times New Roman" w:cs="Times New Roman"/>
          <w:bCs/>
          <w:sz w:val="24"/>
          <w:szCs w:val="24"/>
        </w:rPr>
        <w:t>формате JPG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FA64D4" w:rsidRPr="00C704BA" w:rsidRDefault="00FA64D4" w:rsidP="00B661E4">
      <w:pPr>
        <w:spacing w:before="100" w:beforeAutospacing="1" w:after="15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01E16" w:rsidRPr="00FA64D4">
        <w:rPr>
          <w:rFonts w:ascii="Times New Roman" w:hAnsi="Times New Roman" w:cs="Times New Roman"/>
          <w:bCs/>
          <w:sz w:val="24"/>
          <w:szCs w:val="24"/>
        </w:rPr>
        <w:t>3</w:t>
      </w:r>
      <w:r w:rsidR="00C704BA">
        <w:rPr>
          <w:rFonts w:ascii="Times New Roman" w:hAnsi="Times New Roman" w:cs="Times New Roman"/>
          <w:bCs/>
          <w:sz w:val="24"/>
          <w:szCs w:val="24"/>
        </w:rPr>
        <w:t>.9</w:t>
      </w:r>
      <w:r w:rsidR="00A95FC8" w:rsidRPr="00FA64D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A64D4">
        <w:rPr>
          <w:rFonts w:ascii="Times New Roman" w:hAnsi="Times New Roman" w:cs="Times New Roman"/>
          <w:sz w:val="24"/>
          <w:szCs w:val="24"/>
        </w:rPr>
        <w:t>Организатор оставляет за собой право вносить в настоящие правила дополнения или уточнения, не меняющие суть Конкурса и не ущемляющие оговоренные выше возможности конкурсантов, в любое время до окончания голосования.</w:t>
      </w:r>
    </w:p>
    <w:p w:rsidR="00A95FC8" w:rsidRPr="001144B7" w:rsidRDefault="00FA64D4" w:rsidP="00FA64D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01E16">
        <w:rPr>
          <w:rFonts w:ascii="Times New Roman" w:hAnsi="Times New Roman" w:cs="Times New Roman"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.1</w:t>
      </w:r>
      <w:r w:rsidR="00C704BA">
        <w:rPr>
          <w:rFonts w:ascii="Times New Roman" w:hAnsi="Times New Roman" w:cs="Times New Roman"/>
          <w:bCs/>
          <w:sz w:val="24"/>
          <w:szCs w:val="24"/>
        </w:rPr>
        <w:t>0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 Организатор Конкурса вправе уведомить Участников Конкурса о предстоящих изменениях в Правилах Конкурса посредством массовой рассылки по адресам, указанным Участниками Конкурса при регистрации на Сайте.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>. Фото</w:t>
      </w:r>
      <w:r w:rsidR="00FA64D4">
        <w:rPr>
          <w:rFonts w:ascii="Times New Roman" w:hAnsi="Times New Roman" w:cs="Times New Roman"/>
          <w:b/>
          <w:bCs/>
          <w:sz w:val="24"/>
          <w:szCs w:val="24"/>
        </w:rPr>
        <w:t>графии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 xml:space="preserve">, которые не принимаются на </w:t>
      </w:r>
      <w:r w:rsidR="00A95FC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>онкурс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FA64D4">
        <w:rPr>
          <w:rFonts w:ascii="Times New Roman" w:hAnsi="Times New Roman" w:cs="Times New Roman"/>
          <w:bCs/>
          <w:sz w:val="24"/>
          <w:szCs w:val="24"/>
        </w:rPr>
        <w:t>.1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 Фо</w:t>
      </w:r>
      <w:r w:rsidR="00FA64D4">
        <w:rPr>
          <w:rFonts w:ascii="Times New Roman" w:hAnsi="Times New Roman" w:cs="Times New Roman"/>
          <w:bCs/>
          <w:sz w:val="24"/>
          <w:szCs w:val="24"/>
        </w:rPr>
        <w:t>тографии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, противоречащие моральным и этическим нормам.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 xml:space="preserve">. Специальные условия для участников </w:t>
      </w:r>
      <w:r w:rsidR="00A95FC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>онкурса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C704BA">
        <w:rPr>
          <w:rFonts w:ascii="Times New Roman" w:hAnsi="Times New Roman" w:cs="Times New Roman"/>
          <w:bCs/>
          <w:sz w:val="24"/>
          <w:szCs w:val="24"/>
        </w:rPr>
        <w:t>.1. Присылая фотографии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на Конкурс, Участник гарантирует, что является единственным обладателем исключительных прав на фотоработы, и каких-либо ограничений на их использование не существует.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.2. </w:t>
      </w:r>
      <w:proofErr w:type="gramStart"/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Предоставлением фотографии на </w:t>
      </w:r>
      <w:r>
        <w:rPr>
          <w:rFonts w:ascii="Times New Roman" w:hAnsi="Times New Roman" w:cs="Times New Roman"/>
          <w:bCs/>
          <w:sz w:val="24"/>
          <w:szCs w:val="24"/>
        </w:rPr>
        <w:t>К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онкурс Участник выражает свое согласие с публикацией предоставляемой фотографии на ресурсах Организатора или ресурсах компаний-партнеров в рамках проводимых конкурсов</w:t>
      </w:r>
      <w:r>
        <w:rPr>
          <w:rFonts w:ascii="Times New Roman" w:hAnsi="Times New Roman" w:cs="Times New Roman"/>
          <w:bCs/>
          <w:sz w:val="24"/>
          <w:szCs w:val="24"/>
        </w:rPr>
        <w:t>, и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передает Организатору неисключительные авторские и смежные права на </w:t>
      </w:r>
      <w:r>
        <w:rPr>
          <w:rFonts w:ascii="Times New Roman" w:hAnsi="Times New Roman" w:cs="Times New Roman"/>
          <w:bCs/>
          <w:sz w:val="24"/>
          <w:szCs w:val="24"/>
        </w:rPr>
        <w:t>ф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отографию (включая право на воспроизведение, распространение, импорт, публичный показ, передачу в эфир, сообщение для всеобщего сведения по кабелю, переработку) и разрешает Организатору использовать предоставленную фотографию для ее копирования или</w:t>
      </w:r>
      <w:proofErr w:type="gramEnd"/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преобразования, как целое или как часть, отдельно или в связке с любыми словами и/или рисунками. А равно, Участник соглашается с использованием и опубликованием передаваемой фотографии 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lastRenderedPageBreak/>
        <w:t>и/или части изображения в журналах и Интернет ресурсах в рекламных и иных целях Организатором.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.3. В случае необходимости предоставления письменного подтверждения о передаче прав на используемое Организатором изображение от Участника к Организатору, Участник обязуется предоставить такое подтверждение/согласие в течение 2 (двух) дней, с момента получения запроса от Организатора.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F54EC">
        <w:rPr>
          <w:rFonts w:ascii="Times New Roman" w:hAnsi="Times New Roman" w:cs="Times New Roman"/>
          <w:b/>
          <w:bCs/>
          <w:sz w:val="24"/>
          <w:szCs w:val="24"/>
        </w:rPr>
        <w:t xml:space="preserve">Голосование и </w:t>
      </w:r>
      <w:r w:rsidR="00A95FC8" w:rsidRPr="001144B7">
        <w:rPr>
          <w:rFonts w:ascii="Times New Roman" w:hAnsi="Times New Roman" w:cs="Times New Roman"/>
          <w:b/>
          <w:bCs/>
          <w:sz w:val="24"/>
          <w:szCs w:val="24"/>
        </w:rPr>
        <w:t>Призы Конкурса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.1. Подведение окончательных итогов Конкурса пройдет </w:t>
      </w:r>
      <w:r w:rsidR="00FA64D4">
        <w:rPr>
          <w:rFonts w:ascii="Times New Roman" w:hAnsi="Times New Roman" w:cs="Times New Roman"/>
          <w:bCs/>
          <w:sz w:val="24"/>
          <w:szCs w:val="24"/>
        </w:rPr>
        <w:t>2</w:t>
      </w:r>
      <w:r w:rsidR="00C704BA">
        <w:rPr>
          <w:rFonts w:ascii="Times New Roman" w:hAnsi="Times New Roman" w:cs="Times New Roman"/>
          <w:bCs/>
          <w:sz w:val="24"/>
          <w:szCs w:val="24"/>
        </w:rPr>
        <w:t>7</w:t>
      </w:r>
      <w:r w:rsidR="00BF7F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73F9">
        <w:rPr>
          <w:rFonts w:ascii="Times New Roman" w:hAnsi="Times New Roman" w:cs="Times New Roman"/>
          <w:bCs/>
          <w:sz w:val="24"/>
          <w:szCs w:val="24"/>
        </w:rPr>
        <w:t>июля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 w:rsidR="00FA64D4">
        <w:rPr>
          <w:rFonts w:ascii="Times New Roman" w:hAnsi="Times New Roman" w:cs="Times New Roman"/>
          <w:bCs/>
          <w:sz w:val="24"/>
          <w:szCs w:val="24"/>
        </w:rPr>
        <w:t>8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года. </w:t>
      </w:r>
    </w:p>
    <w:p w:rsidR="000A0E91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.2. Приз победител</w:t>
      </w:r>
      <w:r w:rsidR="004F54EC">
        <w:rPr>
          <w:rFonts w:ascii="Times New Roman" w:hAnsi="Times New Roman" w:cs="Times New Roman"/>
          <w:bCs/>
          <w:sz w:val="24"/>
          <w:szCs w:val="24"/>
        </w:rPr>
        <w:t>ю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Конкурса</w:t>
      </w:r>
      <w:r w:rsidR="000A0E91">
        <w:rPr>
          <w:rFonts w:ascii="Times New Roman" w:hAnsi="Times New Roman" w:cs="Times New Roman"/>
          <w:bCs/>
          <w:sz w:val="24"/>
          <w:szCs w:val="24"/>
        </w:rPr>
        <w:t>:</w:t>
      </w:r>
      <w:r w:rsidR="00C704BA">
        <w:rPr>
          <w:rFonts w:ascii="Times New Roman" w:hAnsi="Times New Roman" w:cs="Times New Roman"/>
          <w:bCs/>
          <w:sz w:val="24"/>
          <w:szCs w:val="24"/>
        </w:rPr>
        <w:t xml:space="preserve"> размещение фотографии победителя на обложке журнала </w:t>
      </w:r>
      <w:r w:rsidR="004F54EC" w:rsidRPr="00E66BDC">
        <w:rPr>
          <w:rFonts w:ascii="Times New Roman" w:hAnsi="Times New Roman" w:cs="Times New Roman"/>
          <w:bCs/>
          <w:sz w:val="24"/>
          <w:szCs w:val="24"/>
        </w:rPr>
        <w:t>«</w:t>
      </w:r>
      <w:proofErr w:type="spellStart"/>
      <w:r w:rsidR="004F54EC" w:rsidRPr="00E66BDC">
        <w:rPr>
          <w:rFonts w:ascii="Times New Roman" w:hAnsi="Times New Roman" w:cs="Times New Roman"/>
          <w:bCs/>
          <w:sz w:val="24"/>
          <w:szCs w:val="24"/>
        </w:rPr>
        <w:t>Men's</w:t>
      </w:r>
      <w:proofErr w:type="spellEnd"/>
      <w:r w:rsidR="004F54EC" w:rsidRPr="00E66B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F54EC" w:rsidRPr="00E66BDC">
        <w:rPr>
          <w:rFonts w:ascii="Times New Roman" w:hAnsi="Times New Roman" w:cs="Times New Roman"/>
          <w:bCs/>
          <w:sz w:val="24"/>
          <w:szCs w:val="24"/>
        </w:rPr>
        <w:t>Health</w:t>
      </w:r>
      <w:proofErr w:type="spellEnd"/>
      <w:r w:rsidR="004F54EC" w:rsidRPr="00E66BDC">
        <w:rPr>
          <w:rFonts w:ascii="Times New Roman" w:hAnsi="Times New Roman" w:cs="Times New Roman"/>
          <w:bCs/>
          <w:sz w:val="24"/>
          <w:szCs w:val="24"/>
        </w:rPr>
        <w:t>»</w:t>
      </w:r>
      <w:r w:rsidR="00A473F9">
        <w:rPr>
          <w:rFonts w:ascii="Times New Roman" w:hAnsi="Times New Roman" w:cs="Times New Roman"/>
          <w:bCs/>
          <w:sz w:val="24"/>
          <w:szCs w:val="24"/>
        </w:rPr>
        <w:t>.</w:t>
      </w:r>
    </w:p>
    <w:p w:rsidR="00AF5C42" w:rsidRDefault="00AF5C42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6.3. Конкурс состоит из двух этапов. </w:t>
      </w:r>
    </w:p>
    <w:p w:rsidR="00AF5C42" w:rsidRDefault="004F54EC" w:rsidP="004F54EC">
      <w:pPr>
        <w:spacing w:before="100" w:beforeAutospacing="1" w:after="1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F54EC">
        <w:rPr>
          <w:rFonts w:ascii="Times New Roman" w:hAnsi="Times New Roman" w:cs="Times New Roman"/>
          <w:bCs/>
          <w:sz w:val="24"/>
          <w:szCs w:val="24"/>
        </w:rPr>
        <w:t>6.3.</w:t>
      </w:r>
      <w:r w:rsidR="00AF5C42">
        <w:rPr>
          <w:rFonts w:ascii="Times New Roman" w:hAnsi="Times New Roman" w:cs="Times New Roman"/>
          <w:bCs/>
          <w:sz w:val="24"/>
          <w:szCs w:val="24"/>
        </w:rPr>
        <w:t>1. Первый этап. Голосование.</w:t>
      </w:r>
      <w:r w:rsidRPr="004F54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54EC">
        <w:rPr>
          <w:rFonts w:ascii="Times New Roman" w:hAnsi="Times New Roman" w:cs="Times New Roman"/>
          <w:sz w:val="24"/>
          <w:szCs w:val="24"/>
        </w:rPr>
        <w:t>Голосовать за участников Конкурса смогут пользователи, зарегистрированные и авторизованные на Сайте.</w:t>
      </w:r>
      <w:r w:rsidR="00AF5C42">
        <w:rPr>
          <w:rFonts w:ascii="Times New Roman" w:hAnsi="Times New Roman" w:cs="Times New Roman"/>
          <w:sz w:val="24"/>
          <w:szCs w:val="24"/>
        </w:rPr>
        <w:t xml:space="preserve"> Каждый голос приравнивается к 1 (одному) баллу. </w:t>
      </w:r>
    </w:p>
    <w:p w:rsidR="004F54EC" w:rsidRPr="004F54EC" w:rsidRDefault="00AF5C42" w:rsidP="004F54EC">
      <w:pPr>
        <w:spacing w:before="100" w:beforeAutospacing="1" w:after="1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Участник Конкурса вправе получать дополнительные баллы путем участия в мероприятиях партнеров Организатора, перечисленных на Сайте. За участие в каждом мероприятии участнику Конкурса добавляется </w:t>
      </w:r>
      <w:r w:rsidR="009D2A73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2A73">
        <w:rPr>
          <w:rFonts w:ascii="Times New Roman" w:hAnsi="Times New Roman" w:cs="Times New Roman"/>
          <w:sz w:val="24"/>
          <w:szCs w:val="24"/>
        </w:rPr>
        <w:t>пятьдесят</w:t>
      </w:r>
      <w:r>
        <w:rPr>
          <w:rFonts w:ascii="Times New Roman" w:hAnsi="Times New Roman" w:cs="Times New Roman"/>
          <w:sz w:val="24"/>
          <w:szCs w:val="24"/>
        </w:rPr>
        <w:t>) баллов.</w:t>
      </w:r>
    </w:p>
    <w:p w:rsidR="006573C7" w:rsidRDefault="004F54EC" w:rsidP="004F54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01E16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573C7">
        <w:rPr>
          <w:rFonts w:ascii="Times New Roman" w:hAnsi="Times New Roman" w:cs="Times New Roman"/>
          <w:bCs/>
          <w:sz w:val="24"/>
          <w:szCs w:val="24"/>
        </w:rPr>
        <w:t>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6573C7">
        <w:rPr>
          <w:rFonts w:ascii="Times New Roman" w:hAnsi="Times New Roman" w:cs="Times New Roman"/>
          <w:bCs/>
          <w:sz w:val="24"/>
          <w:szCs w:val="24"/>
        </w:rPr>
        <w:t>2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5C42">
        <w:rPr>
          <w:rFonts w:ascii="Times New Roman" w:hAnsi="Times New Roman" w:cs="Times New Roman"/>
          <w:bCs/>
          <w:sz w:val="24"/>
          <w:szCs w:val="24"/>
        </w:rPr>
        <w:t xml:space="preserve">Второй этап. 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Победител</w:t>
      </w:r>
      <w:r>
        <w:rPr>
          <w:rFonts w:ascii="Times New Roman" w:hAnsi="Times New Roman" w:cs="Times New Roman"/>
          <w:bCs/>
          <w:sz w:val="24"/>
          <w:szCs w:val="24"/>
        </w:rPr>
        <w:t>ь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BC9">
        <w:rPr>
          <w:rFonts w:ascii="Times New Roman" w:hAnsi="Times New Roman" w:cs="Times New Roman"/>
          <w:bCs/>
          <w:sz w:val="24"/>
          <w:szCs w:val="24"/>
        </w:rPr>
        <w:t>Конкурса</w:t>
      </w:r>
      <w:r w:rsidR="00CC7E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буд</w:t>
      </w:r>
      <w:r w:rsidR="00F134D0">
        <w:rPr>
          <w:rFonts w:ascii="Times New Roman" w:hAnsi="Times New Roman" w:cs="Times New Roman"/>
          <w:bCs/>
          <w:sz w:val="24"/>
          <w:szCs w:val="24"/>
        </w:rPr>
        <w:t>е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т определяться жюри, в которое войдут представители </w:t>
      </w:r>
      <w:r w:rsidR="00A95FC8">
        <w:rPr>
          <w:rFonts w:ascii="Times New Roman" w:hAnsi="Times New Roman" w:cs="Times New Roman"/>
          <w:bCs/>
          <w:sz w:val="24"/>
          <w:szCs w:val="24"/>
        </w:rPr>
        <w:t>Организатора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F5C42">
        <w:rPr>
          <w:rFonts w:ascii="Times New Roman" w:hAnsi="Times New Roman" w:cs="Times New Roman"/>
          <w:bCs/>
          <w:sz w:val="24"/>
          <w:szCs w:val="24"/>
        </w:rPr>
        <w:t>путем выбора из 10 (десяти) участников, получивших наибольшее количество баллов</w:t>
      </w:r>
      <w:r w:rsidR="00F134D0">
        <w:rPr>
          <w:rFonts w:ascii="Times New Roman" w:hAnsi="Times New Roman" w:cs="Times New Roman"/>
          <w:bCs/>
          <w:sz w:val="24"/>
          <w:szCs w:val="24"/>
        </w:rPr>
        <w:t>.</w:t>
      </w:r>
      <w:r w:rsidR="005E4B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4BA2" w:rsidRPr="005E4BA2">
        <w:rPr>
          <w:rFonts w:ascii="Times New Roman" w:hAnsi="Times New Roman" w:cs="Times New Roman"/>
          <w:bCs/>
          <w:sz w:val="24"/>
          <w:szCs w:val="24"/>
        </w:rPr>
        <w:t>Решение о победител</w:t>
      </w:r>
      <w:r w:rsidR="00CC7ECE">
        <w:rPr>
          <w:rFonts w:ascii="Times New Roman" w:hAnsi="Times New Roman" w:cs="Times New Roman"/>
          <w:bCs/>
          <w:sz w:val="24"/>
          <w:szCs w:val="24"/>
        </w:rPr>
        <w:t>ях</w:t>
      </w:r>
      <w:r w:rsidR="005E4BA2" w:rsidRPr="005E4BA2">
        <w:rPr>
          <w:rFonts w:ascii="Times New Roman" w:hAnsi="Times New Roman" w:cs="Times New Roman"/>
          <w:bCs/>
          <w:sz w:val="24"/>
          <w:szCs w:val="24"/>
        </w:rPr>
        <w:t xml:space="preserve"> Конкурса принимается простым большинством голосов членов </w:t>
      </w:r>
      <w:r w:rsidR="005E4BA2">
        <w:rPr>
          <w:rFonts w:ascii="Times New Roman" w:hAnsi="Times New Roman" w:cs="Times New Roman"/>
          <w:bCs/>
          <w:sz w:val="24"/>
          <w:szCs w:val="24"/>
        </w:rPr>
        <w:t>жюри</w:t>
      </w:r>
      <w:r w:rsidR="005E4BA2" w:rsidRPr="005E4BA2">
        <w:rPr>
          <w:rFonts w:ascii="Times New Roman" w:hAnsi="Times New Roman" w:cs="Times New Roman"/>
          <w:bCs/>
          <w:sz w:val="24"/>
          <w:szCs w:val="24"/>
        </w:rPr>
        <w:t>, открытым голосованием</w:t>
      </w:r>
      <w:r w:rsidR="00F134D0">
        <w:rPr>
          <w:rFonts w:ascii="Times New Roman" w:hAnsi="Times New Roman" w:cs="Times New Roman"/>
          <w:bCs/>
          <w:sz w:val="24"/>
          <w:szCs w:val="24"/>
        </w:rPr>
        <w:t>.</w:t>
      </w:r>
      <w:r w:rsidR="005E4BA2" w:rsidRPr="005E4BA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95FC8" w:rsidRPr="001144B7" w:rsidRDefault="00023C89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="006573C7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Организатор оставляет за собой право отказать в выдаче приза победителю в случае нарушения </w:t>
      </w:r>
      <w:r w:rsidR="00A95FC8">
        <w:rPr>
          <w:rFonts w:ascii="Times New Roman" w:hAnsi="Times New Roman" w:cs="Times New Roman"/>
          <w:bCs/>
          <w:sz w:val="24"/>
          <w:szCs w:val="24"/>
        </w:rPr>
        <w:t>У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частником </w:t>
      </w:r>
      <w:r w:rsidR="00A95FC8">
        <w:rPr>
          <w:rFonts w:ascii="Times New Roman" w:hAnsi="Times New Roman" w:cs="Times New Roman"/>
          <w:bCs/>
          <w:sz w:val="24"/>
          <w:szCs w:val="24"/>
        </w:rPr>
        <w:t>К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онкурса положений настоящих </w:t>
      </w:r>
      <w:r w:rsidR="00A95FC8">
        <w:rPr>
          <w:rFonts w:ascii="Times New Roman" w:hAnsi="Times New Roman" w:cs="Times New Roman"/>
          <w:bCs/>
          <w:sz w:val="24"/>
          <w:szCs w:val="24"/>
        </w:rPr>
        <w:t>П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равил, а также в иных случаях, предусмотренных действующим законодательством Российской Федерации.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6573C7">
        <w:rPr>
          <w:rFonts w:ascii="Times New Roman" w:hAnsi="Times New Roman" w:cs="Times New Roman"/>
          <w:bCs/>
          <w:sz w:val="24"/>
          <w:szCs w:val="24"/>
        </w:rPr>
        <w:t>5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 Приз нельзя обменять или заменить на денежный эквивалент.</w:t>
      </w:r>
    </w:p>
    <w:p w:rsidR="00A95FC8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</w:t>
      </w:r>
      <w:r w:rsidR="006573C7">
        <w:rPr>
          <w:rFonts w:ascii="Times New Roman" w:hAnsi="Times New Roman" w:cs="Times New Roman"/>
          <w:bCs/>
          <w:sz w:val="24"/>
          <w:szCs w:val="24"/>
        </w:rPr>
        <w:t>6</w:t>
      </w:r>
      <w:r w:rsidR="00F134D0">
        <w:rPr>
          <w:rFonts w:ascii="Times New Roman" w:hAnsi="Times New Roman" w:cs="Times New Roman"/>
          <w:bCs/>
          <w:sz w:val="24"/>
          <w:szCs w:val="24"/>
        </w:rPr>
        <w:t>. Победитель обязан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34D0">
        <w:rPr>
          <w:rFonts w:ascii="Times New Roman" w:hAnsi="Times New Roman" w:cs="Times New Roman"/>
          <w:bCs/>
          <w:sz w:val="24"/>
          <w:szCs w:val="24"/>
        </w:rPr>
        <w:t>за счет собственных сре</w:t>
      </w:r>
      <w:proofErr w:type="gramStart"/>
      <w:r w:rsidR="00F134D0">
        <w:rPr>
          <w:rFonts w:ascii="Times New Roman" w:hAnsi="Times New Roman" w:cs="Times New Roman"/>
          <w:bCs/>
          <w:sz w:val="24"/>
          <w:szCs w:val="24"/>
        </w:rPr>
        <w:t>дств</w:t>
      </w:r>
      <w:ins w:id="1" w:author="degr" w:date="2018-03-23T17:54:00Z">
        <w:r w:rsidR="006F5692">
          <w:rPr>
            <w:rFonts w:ascii="Times New Roman" w:hAnsi="Times New Roman" w:cs="Times New Roman"/>
            <w:bCs/>
            <w:sz w:val="24"/>
            <w:szCs w:val="24"/>
          </w:rPr>
          <w:t xml:space="preserve"> </w:t>
        </w:r>
      </w:ins>
      <w:r w:rsidR="00F134D0">
        <w:rPr>
          <w:rFonts w:ascii="Times New Roman" w:hAnsi="Times New Roman" w:cs="Times New Roman"/>
          <w:bCs/>
          <w:sz w:val="24"/>
          <w:szCs w:val="24"/>
        </w:rPr>
        <w:t>пр</w:t>
      </w:r>
      <w:proofErr w:type="gramEnd"/>
      <w:r w:rsidR="00F134D0">
        <w:rPr>
          <w:rFonts w:ascii="Times New Roman" w:hAnsi="Times New Roman" w:cs="Times New Roman"/>
          <w:bCs/>
          <w:sz w:val="24"/>
          <w:szCs w:val="24"/>
        </w:rPr>
        <w:t>ибыть по адресу: г. Москва</w:t>
      </w:r>
      <w:r w:rsidR="00F134D0" w:rsidRPr="00E01E16">
        <w:rPr>
          <w:rFonts w:ascii="Times New Roman" w:hAnsi="Times New Roman" w:cs="Times New Roman"/>
          <w:bCs/>
          <w:sz w:val="24"/>
          <w:szCs w:val="24"/>
        </w:rPr>
        <w:t>, Полковая ул., дом 3, строение</w:t>
      </w:r>
      <w:r w:rsidR="00F134D0">
        <w:rPr>
          <w:rFonts w:ascii="Times New Roman" w:hAnsi="Times New Roman" w:cs="Times New Roman"/>
          <w:bCs/>
          <w:sz w:val="24"/>
          <w:szCs w:val="24"/>
        </w:rPr>
        <w:t xml:space="preserve"> 1, чтобы Организатор произвел фотосъемку победителя для последующего размещения на обложке в номере жу</w:t>
      </w:r>
      <w:r w:rsidR="002B2838">
        <w:rPr>
          <w:rFonts w:ascii="Times New Roman" w:hAnsi="Times New Roman" w:cs="Times New Roman"/>
          <w:bCs/>
          <w:sz w:val="24"/>
          <w:szCs w:val="24"/>
        </w:rPr>
        <w:t xml:space="preserve">рнала. Номер журнала, в котором размещается фотография победителя, будет опубликован Организатором на </w:t>
      </w:r>
      <w:r w:rsidR="00D17DE9">
        <w:rPr>
          <w:rFonts w:ascii="Times New Roman" w:hAnsi="Times New Roman" w:cs="Times New Roman"/>
          <w:bCs/>
          <w:sz w:val="24"/>
          <w:szCs w:val="24"/>
        </w:rPr>
        <w:t xml:space="preserve">Сайте. </w:t>
      </w:r>
    </w:p>
    <w:p w:rsidR="00A95FC8" w:rsidRPr="004B41B4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A95FC8" w:rsidRPr="004B41B4">
        <w:rPr>
          <w:rFonts w:ascii="Times New Roman" w:hAnsi="Times New Roman" w:cs="Times New Roman"/>
          <w:b/>
          <w:bCs/>
          <w:sz w:val="24"/>
          <w:szCs w:val="24"/>
        </w:rPr>
        <w:t>. Налоги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.1. </w:t>
      </w:r>
      <w:proofErr w:type="gramStart"/>
      <w:r w:rsidR="00A95FC8" w:rsidRPr="001144B7">
        <w:rPr>
          <w:rFonts w:ascii="Times New Roman" w:hAnsi="Times New Roman" w:cs="Times New Roman"/>
          <w:bCs/>
          <w:sz w:val="24"/>
          <w:szCs w:val="24"/>
        </w:rPr>
        <w:t>В соответствии с Налоговым кодексом РФ, физическое лицо (Участник Конкурса), получившее подарок в натуральной форме, ст</w:t>
      </w:r>
      <w:r w:rsidR="005E4BA2">
        <w:rPr>
          <w:rFonts w:ascii="Times New Roman" w:hAnsi="Times New Roman" w:cs="Times New Roman"/>
          <w:bCs/>
          <w:sz w:val="24"/>
          <w:szCs w:val="24"/>
        </w:rPr>
        <w:t>оимость которого превышает 4000,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00 рублей, самостоятельно исчисляет и выплачивает налог на доходы физических лиц (НДФЛ) в размере 35% от стоимости приза (п. 2 ст. 224 НК РФ), указанной в акте о передаче приза, подтверждающего получение приза.</w:t>
      </w:r>
      <w:proofErr w:type="gramEnd"/>
    </w:p>
    <w:p w:rsidR="00A95FC8" w:rsidRPr="0094362B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A95FC8" w:rsidRPr="0094362B">
        <w:rPr>
          <w:rFonts w:ascii="Times New Roman" w:hAnsi="Times New Roman" w:cs="Times New Roman"/>
          <w:b/>
          <w:bCs/>
          <w:sz w:val="24"/>
          <w:szCs w:val="24"/>
        </w:rPr>
        <w:t>. Иные положения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.1. Факт участия в Конкурсе подразумевает, что его </w:t>
      </w:r>
      <w:r w:rsidR="00A95FC8">
        <w:rPr>
          <w:rFonts w:ascii="Times New Roman" w:hAnsi="Times New Roman" w:cs="Times New Roman"/>
          <w:bCs/>
          <w:sz w:val="24"/>
          <w:szCs w:val="24"/>
        </w:rPr>
        <w:t>У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частник ознакомлен с настоящими Правилами и тем самым выражает свое полное согласие с настоящими Правилами. </w:t>
      </w:r>
    </w:p>
    <w:p w:rsidR="00A95FC8" w:rsidRPr="001144B7" w:rsidRDefault="00E01E16" w:rsidP="00A95FC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8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 xml:space="preserve">.2. Организатор имеет право изменять любые условия Конкурса в соответствии с действующим законодательством РФ, отражая при этом все изменения в Правилах конкурса. </w:t>
      </w:r>
      <w:r w:rsidR="002B0BC9">
        <w:rPr>
          <w:rFonts w:ascii="Times New Roman" w:hAnsi="Times New Roman" w:cs="Times New Roman"/>
          <w:bCs/>
          <w:sz w:val="24"/>
          <w:szCs w:val="24"/>
        </w:rPr>
        <w:t xml:space="preserve"> Согласие с настоящими Правилами</w:t>
      </w:r>
      <w:r w:rsidR="002B0BC9" w:rsidRPr="002B0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BC9">
        <w:rPr>
          <w:rFonts w:ascii="Times New Roman" w:hAnsi="Times New Roman" w:cs="Times New Roman"/>
          <w:bCs/>
          <w:sz w:val="24"/>
          <w:szCs w:val="24"/>
        </w:rPr>
        <w:t>означает согласие Участника с тем</w:t>
      </w:r>
      <w:r w:rsidR="002B0BC9" w:rsidRPr="002B0BC9">
        <w:rPr>
          <w:rFonts w:ascii="Times New Roman" w:hAnsi="Times New Roman" w:cs="Times New Roman"/>
          <w:bCs/>
          <w:sz w:val="24"/>
          <w:szCs w:val="24"/>
        </w:rPr>
        <w:t xml:space="preserve">, что в случае изменения или отмены </w:t>
      </w:r>
      <w:r w:rsidR="002B0BC9">
        <w:rPr>
          <w:rFonts w:ascii="Times New Roman" w:hAnsi="Times New Roman" w:cs="Times New Roman"/>
          <w:bCs/>
          <w:sz w:val="24"/>
          <w:szCs w:val="24"/>
        </w:rPr>
        <w:t>К</w:t>
      </w:r>
      <w:r w:rsidR="002B0BC9" w:rsidRPr="002B0BC9">
        <w:rPr>
          <w:rFonts w:ascii="Times New Roman" w:hAnsi="Times New Roman" w:cs="Times New Roman"/>
          <w:bCs/>
          <w:sz w:val="24"/>
          <w:szCs w:val="24"/>
        </w:rPr>
        <w:t xml:space="preserve">онкурса </w:t>
      </w:r>
      <w:r w:rsidR="002B0BC9">
        <w:rPr>
          <w:rFonts w:ascii="Times New Roman" w:hAnsi="Times New Roman" w:cs="Times New Roman"/>
          <w:bCs/>
          <w:sz w:val="24"/>
          <w:szCs w:val="24"/>
        </w:rPr>
        <w:t>О</w:t>
      </w:r>
      <w:r w:rsidR="002B0BC9" w:rsidRPr="002B0BC9">
        <w:rPr>
          <w:rFonts w:ascii="Times New Roman" w:hAnsi="Times New Roman" w:cs="Times New Roman"/>
          <w:bCs/>
          <w:sz w:val="24"/>
          <w:szCs w:val="24"/>
        </w:rPr>
        <w:t xml:space="preserve">рганизатором, последний не обязан возмещать расходы </w:t>
      </w:r>
      <w:r w:rsidR="002B0BC9">
        <w:rPr>
          <w:rFonts w:ascii="Times New Roman" w:hAnsi="Times New Roman" w:cs="Times New Roman"/>
          <w:bCs/>
          <w:sz w:val="24"/>
          <w:szCs w:val="24"/>
        </w:rPr>
        <w:t>У</w:t>
      </w:r>
      <w:r w:rsidR="002B0BC9" w:rsidRPr="002B0BC9">
        <w:rPr>
          <w:rFonts w:ascii="Times New Roman" w:hAnsi="Times New Roman" w:cs="Times New Roman"/>
          <w:bCs/>
          <w:sz w:val="24"/>
          <w:szCs w:val="24"/>
        </w:rPr>
        <w:t xml:space="preserve">частникам </w:t>
      </w:r>
      <w:r w:rsidR="002B0BC9">
        <w:rPr>
          <w:rFonts w:ascii="Times New Roman" w:hAnsi="Times New Roman" w:cs="Times New Roman"/>
          <w:bCs/>
          <w:sz w:val="24"/>
          <w:szCs w:val="24"/>
        </w:rPr>
        <w:t>К</w:t>
      </w:r>
      <w:r w:rsidR="002B0BC9" w:rsidRPr="002B0BC9">
        <w:rPr>
          <w:rFonts w:ascii="Times New Roman" w:hAnsi="Times New Roman" w:cs="Times New Roman"/>
          <w:bCs/>
          <w:sz w:val="24"/>
          <w:szCs w:val="24"/>
        </w:rPr>
        <w:t>онкурса, которые не закончили и не представили свою конкурсную работу, поскольку она заведомо не соответствует условиям</w:t>
      </w:r>
      <w:r w:rsidR="002B0BC9">
        <w:rPr>
          <w:rFonts w:ascii="Times New Roman" w:hAnsi="Times New Roman" w:cs="Times New Roman"/>
          <w:bCs/>
          <w:sz w:val="24"/>
          <w:szCs w:val="24"/>
        </w:rPr>
        <w:t>.</w:t>
      </w:r>
    </w:p>
    <w:p w:rsidR="00ED4CA1" w:rsidRDefault="00E01E16" w:rsidP="00A95FC8">
      <w:pPr>
        <w:autoSpaceDE w:val="0"/>
        <w:autoSpaceDN w:val="0"/>
        <w:adjustRightInd w:val="0"/>
        <w:ind w:firstLine="284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="002B2838">
        <w:rPr>
          <w:rFonts w:ascii="Times New Roman" w:hAnsi="Times New Roman" w:cs="Times New Roman"/>
          <w:bCs/>
          <w:sz w:val="24"/>
          <w:szCs w:val="24"/>
        </w:rPr>
        <w:t>.3</w:t>
      </w:r>
      <w:r w:rsidR="00A95FC8" w:rsidRPr="001144B7">
        <w:rPr>
          <w:rFonts w:ascii="Times New Roman" w:hAnsi="Times New Roman" w:cs="Times New Roman"/>
          <w:bCs/>
          <w:sz w:val="24"/>
          <w:szCs w:val="24"/>
        </w:rPr>
        <w:t>. Во всем, что не предусмотрено настоящими Правилами, Организатор и Участники Конкурса руководствуются действующим законодательством Российской Федерации.</w:t>
      </w:r>
    </w:p>
    <w:sectPr w:rsidR="00ED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69D"/>
    <w:multiLevelType w:val="hybridMultilevel"/>
    <w:tmpl w:val="A776D4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171582E"/>
    <w:multiLevelType w:val="multilevel"/>
    <w:tmpl w:val="5E4C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C8"/>
    <w:rsid w:val="00007B71"/>
    <w:rsid w:val="00023C89"/>
    <w:rsid w:val="00067DF9"/>
    <w:rsid w:val="000A0E91"/>
    <w:rsid w:val="00155AEB"/>
    <w:rsid w:val="0019187E"/>
    <w:rsid w:val="001F4B7C"/>
    <w:rsid w:val="0020504C"/>
    <w:rsid w:val="00247A9A"/>
    <w:rsid w:val="002B0BC9"/>
    <w:rsid w:val="002B2838"/>
    <w:rsid w:val="002F33EA"/>
    <w:rsid w:val="003877BF"/>
    <w:rsid w:val="00466782"/>
    <w:rsid w:val="004E5263"/>
    <w:rsid w:val="004F54EC"/>
    <w:rsid w:val="005558C9"/>
    <w:rsid w:val="005E4BA2"/>
    <w:rsid w:val="005F4EB0"/>
    <w:rsid w:val="006573C7"/>
    <w:rsid w:val="006A5C4B"/>
    <w:rsid w:val="006F5692"/>
    <w:rsid w:val="00761D56"/>
    <w:rsid w:val="0076579B"/>
    <w:rsid w:val="007B3B15"/>
    <w:rsid w:val="00873FEB"/>
    <w:rsid w:val="00892FED"/>
    <w:rsid w:val="008C18BA"/>
    <w:rsid w:val="009908FF"/>
    <w:rsid w:val="009D2A73"/>
    <w:rsid w:val="00A473F9"/>
    <w:rsid w:val="00A5134C"/>
    <w:rsid w:val="00A66ADB"/>
    <w:rsid w:val="00A95FC8"/>
    <w:rsid w:val="00AF5C42"/>
    <w:rsid w:val="00B661E4"/>
    <w:rsid w:val="00BF7FCB"/>
    <w:rsid w:val="00C704BA"/>
    <w:rsid w:val="00CB2403"/>
    <w:rsid w:val="00CC7ECE"/>
    <w:rsid w:val="00CF752B"/>
    <w:rsid w:val="00D17DE9"/>
    <w:rsid w:val="00DB4165"/>
    <w:rsid w:val="00E01E16"/>
    <w:rsid w:val="00E64D37"/>
    <w:rsid w:val="00E66BDC"/>
    <w:rsid w:val="00E833F6"/>
    <w:rsid w:val="00EA5A0E"/>
    <w:rsid w:val="00ED4CA1"/>
    <w:rsid w:val="00F134D0"/>
    <w:rsid w:val="00F93EF5"/>
    <w:rsid w:val="00FA64D4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FC8"/>
    <w:pPr>
      <w:spacing w:line="254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155AEB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93EF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93EF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93EF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93EF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93EF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9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3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FC8"/>
    <w:pPr>
      <w:spacing w:line="254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155AEB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93EF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93EF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93EF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93EF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93EF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9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3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health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health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Бальдясова Юлия</dc:creator>
  <cp:lastModifiedBy>degr</cp:lastModifiedBy>
  <cp:revision>2</cp:revision>
  <dcterms:created xsi:type="dcterms:W3CDTF">2018-03-30T13:50:00Z</dcterms:created>
  <dcterms:modified xsi:type="dcterms:W3CDTF">2018-03-30T13:50:00Z</dcterms:modified>
</cp:coreProperties>
</file>